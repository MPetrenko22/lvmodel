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pPr>
      <w:bookmarkStart w:id="0" w:name="_jjv0zk7gvi5f"/>
      <w:bookmarkEnd w:id="0"/>
      <w:r>
        <w:rPr/>
        <w:t>Solution design: LV Prepackage (Athena Data Processing)</w:t>
      </w:r>
    </w:p>
    <w:p>
      <w:pPr>
        <w:pStyle w:val="LOnormal"/>
        <w:rPr/>
      </w:pPr>
      <w:r>
        <w:rPr/>
      </w:r>
    </w:p>
    <w:p>
      <w:pPr>
        <w:pStyle w:val="Heading2"/>
        <w:rPr/>
      </w:pPr>
      <w:bookmarkStart w:id="1" w:name="_ynjmpowhaq1f"/>
      <w:bookmarkEnd w:id="1"/>
      <w:r>
        <w:rPr/>
        <w:t>Problem statement:</w:t>
      </w:r>
    </w:p>
    <w:p>
      <w:pPr>
        <w:pStyle w:val="LOnormal"/>
        <w:ind w:left="0" w:hanging="0"/>
        <w:rPr/>
      </w:pPr>
      <w:r>
        <w:rPr/>
        <w:t>Need to execute SQL queries one by one until the whole processing is finished. If the entire processing takes more than 15 minutes, need to abort it and update the status accordingly. An API should allow the client to get the status for the given ListID(s) and start processing.</w:t>
      </w:r>
    </w:p>
    <w:p>
      <w:pPr>
        <w:pStyle w:val="LOnormal"/>
        <w:ind w:left="0" w:hanging="0"/>
        <w:rPr/>
      </w:pPr>
      <w:r>
        <w:rPr/>
      </w:r>
    </w:p>
    <w:p>
      <w:pPr>
        <w:pStyle w:val="LOnormal"/>
        <w:ind w:left="0" w:hanging="0"/>
        <w:rPr/>
      </w:pPr>
      <w:r>
        <w:rPr/>
      </w:r>
    </w:p>
    <w:p>
      <w:pPr>
        <w:pStyle w:val="Heading3"/>
        <w:rPr/>
      </w:pPr>
      <w:bookmarkStart w:id="2" w:name="_wvp9t9nrjzvt"/>
      <w:bookmarkEnd w:id="2"/>
      <w:r>
        <w:rPr/>
        <w:t>High level design</w:t>
      </w:r>
    </w:p>
    <w:p>
      <w:pPr>
        <w:pStyle w:val="LOnormal"/>
        <w:rPr/>
      </w:pPr>
      <w:r>
        <w:rPr/>
      </w:r>
    </w:p>
    <w:p>
      <w:pPr>
        <w:pStyle w:val="LOnormal"/>
        <w:ind w:left="-450" w:hanging="0"/>
        <w:rPr/>
      </w:pPr>
      <w:r>
        <w:rPr/>
        <w:drawing>
          <wp:inline distT="0" distB="0" distL="0" distR="0">
            <wp:extent cx="7244080" cy="50958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7244080" cy="5095875"/>
                    </a:xfrm>
                    <a:prstGeom prst="rect">
                      <a:avLst/>
                    </a:prstGeom>
                  </pic:spPr>
                </pic:pic>
              </a:graphicData>
            </a:graphic>
          </wp:inline>
        </w:drawing>
      </w:r>
    </w:p>
    <w:p>
      <w:pPr>
        <w:pStyle w:val="Heading2"/>
        <w:ind w:left="0" w:hanging="0"/>
        <w:rPr/>
      </w:pPr>
      <w:bookmarkStart w:id="3" w:name="_tikc24vcq6mz"/>
      <w:bookmarkEnd w:id="3"/>
      <w:r>
        <w:rPr/>
        <w:t xml:space="preserve">Api </w:t>
      </w:r>
      <w:ins w:id="0" w:author="Denis Agiev" w:date="2023-07-11T15:02:21Z">
        <w:r>
          <w:rPr/>
          <w:t>Requests</w:t>
        </w:r>
      </w:ins>
      <w:del w:id="1" w:author="Denis Agiev" w:date="2023-07-11T15:02:21Z">
        <w:r>
          <w:rPr/>
          <w:delText>Requists</w:delText>
        </w:r>
      </w:del>
    </w:p>
    <w:p>
      <w:pPr>
        <w:pStyle w:val="LOnormal"/>
        <w:numPr>
          <w:ilvl w:val="0"/>
          <w:numId w:val="1"/>
        </w:numPr>
        <w:ind w:left="1440" w:hanging="360"/>
        <w:rPr>
          <w:u w:val="none"/>
        </w:rPr>
      </w:pPr>
      <w:r>
        <w:rPr/>
        <w:t xml:space="preserve">Get status for listIds: </w:t>
      </w:r>
    </w:p>
    <w:p>
      <w:pPr>
        <w:pStyle w:val="LOnormal"/>
        <w:numPr>
          <w:ilvl w:val="1"/>
          <w:numId w:val="1"/>
        </w:numPr>
        <w:ind w:left="2160" w:hanging="360"/>
        <w:rPr>
          <w:b/>
          <w:b/>
        </w:rPr>
      </w:pPr>
      <w:r>
        <w:rPr>
          <w:b/>
        </w:rPr>
        <w:t>PROD</w:t>
      </w:r>
    </w:p>
    <w:p>
      <w:pPr>
        <w:pStyle w:val="LOnormal"/>
        <w:numPr>
          <w:ilvl w:val="2"/>
          <w:numId w:val="1"/>
        </w:numPr>
        <w:ind w:left="2880" w:hanging="360"/>
        <w:rPr>
          <w:u w:val="none"/>
        </w:rPr>
      </w:pPr>
      <w:r>
        <w:rPr/>
        <w:t xml:space="preserve">https://tc5qrc9qx7.execute-api.eu-central-1.amazonaws.com/default/status?listIds=468814,467473,1 </w:t>
      </w:r>
    </w:p>
    <w:p>
      <w:pPr>
        <w:pStyle w:val="LOnormal"/>
        <w:numPr>
          <w:ilvl w:val="2"/>
          <w:numId w:val="1"/>
        </w:numPr>
        <w:ind w:left="2880" w:hanging="360"/>
        <w:rPr>
          <w:u w:val="none"/>
        </w:rPr>
      </w:pPr>
      <w:r>
        <w:rPr/>
        <w:t>Response {"467473": "1", "468814": "1"}</w:t>
      </w:r>
    </w:p>
    <w:p>
      <w:pPr>
        <w:pStyle w:val="LOnormal"/>
        <w:numPr>
          <w:ilvl w:val="1"/>
          <w:numId w:val="1"/>
        </w:numPr>
        <w:ind w:left="2160" w:hanging="360"/>
        <w:rPr>
          <w:b/>
          <w:b/>
        </w:rPr>
      </w:pPr>
      <w:r>
        <w:rPr>
          <w:b/>
        </w:rPr>
        <w:t>STAGE</w:t>
      </w:r>
    </w:p>
    <w:p>
      <w:pPr>
        <w:pStyle w:val="LOnormal"/>
        <w:numPr>
          <w:ilvl w:val="2"/>
          <w:numId w:val="1"/>
        </w:numPr>
        <w:ind w:left="2880" w:hanging="360"/>
        <w:rPr>
          <w:sz w:val="26"/>
          <w:szCs w:val="26"/>
        </w:rPr>
      </w:pPr>
      <w:hyperlink r:id="rId3">
        <w:r>
          <w:rPr>
            <w:rFonts w:eastAsia="Roboto" w:cs="Roboto" w:ascii="Roboto" w:hAnsi="Roboto"/>
            <w:color w:val="1155CC"/>
            <w:highlight w:val="white"/>
            <w:u w:val="single"/>
          </w:rPr>
          <w:t>https://bgbicwt19h.execute-api.us-east-1.amazonaws.com/default/status</w:t>
        </w:r>
      </w:hyperlink>
      <w:hyperlink r:id="rId4">
        <w:r>
          <w:rPr>
            <w:color w:val="1155CC"/>
            <w:u w:val="single"/>
          </w:rPr>
          <w:t>?listIds=</w:t>
        </w:r>
      </w:hyperlink>
      <w:hyperlink r:id="rId5">
        <w:r>
          <w:rPr>
            <w:rFonts w:eastAsia="Roboto" w:cs="Roboto" w:ascii="Roboto" w:hAnsi="Roboto"/>
            <w:color w:val="1155CC"/>
            <w:sz w:val="23"/>
            <w:szCs w:val="23"/>
            <w:highlight w:val="white"/>
            <w:u w:val="single"/>
          </w:rPr>
          <w:t>16417</w:t>
        </w:r>
      </w:hyperlink>
      <w:hyperlink r:id="rId6">
        <w:r>
          <w:rPr>
            <w:color w:val="1155CC"/>
            <w:u w:val="single"/>
          </w:rPr>
          <w:t>,</w:t>
        </w:r>
      </w:hyperlink>
      <w:hyperlink r:id="rId7">
        <w:r>
          <w:rPr>
            <w:rFonts w:eastAsia="Roboto" w:cs="Roboto" w:ascii="Roboto" w:hAnsi="Roboto"/>
            <w:color w:val="1155CC"/>
            <w:sz w:val="23"/>
            <w:szCs w:val="23"/>
            <w:highlight w:val="white"/>
            <w:u w:val="single"/>
          </w:rPr>
          <w:t>16421</w:t>
        </w:r>
      </w:hyperlink>
      <w:hyperlink r:id="rId8">
        <w:r>
          <w:rPr>
            <w:color w:val="1155CC"/>
            <w:u w:val="single"/>
          </w:rPr>
          <w:t>,1</w:t>
        </w:r>
      </w:hyperlink>
    </w:p>
    <w:p>
      <w:pPr>
        <w:pStyle w:val="LOnormal"/>
        <w:numPr>
          <w:ilvl w:val="1"/>
          <w:numId w:val="1"/>
        </w:numPr>
        <w:ind w:left="2160" w:hanging="360"/>
        <w:rPr>
          <w:u w:val="none"/>
        </w:rPr>
      </w:pPr>
      <w:r>
        <w:rPr/>
        <w:t>DEV</w:t>
      </w:r>
    </w:p>
    <w:p>
      <w:pPr>
        <w:pStyle w:val="LOnormal"/>
        <w:numPr>
          <w:ilvl w:val="2"/>
          <w:numId w:val="1"/>
        </w:numPr>
        <w:ind w:left="2880" w:hanging="360"/>
        <w:rPr>
          <w:sz w:val="24"/>
          <w:szCs w:val="24"/>
        </w:rPr>
      </w:pPr>
      <w:r>
        <w:rPr>
          <w:rFonts w:eastAsia="Roboto" w:cs="Roboto" w:ascii="Roboto" w:hAnsi="Roboto"/>
          <w:sz w:val="20"/>
          <w:szCs w:val="20"/>
          <w:highlight w:val="white"/>
        </w:rPr>
        <w:t>https://yzq9s6wsrh.execute-api.us-east-1.amazonaws.com/default/status</w:t>
      </w:r>
      <w:r>
        <w:rPr/>
        <w:t xml:space="preserve">?listIds=468814,467473,1 </w:t>
      </w:r>
    </w:p>
    <w:p>
      <w:pPr>
        <w:pStyle w:val="LOnormal"/>
        <w:ind w:left="2880" w:hanging="0"/>
        <w:rPr>
          <w:sz w:val="24"/>
          <w:szCs w:val="24"/>
        </w:rPr>
      </w:pPr>
      <w:r>
        <w:rPr>
          <w:sz w:val="24"/>
          <w:szCs w:val="24"/>
        </w:rPr>
      </w:r>
    </w:p>
    <w:p>
      <w:pPr>
        <w:pStyle w:val="LOnormal"/>
        <w:numPr>
          <w:ilvl w:val="0"/>
          <w:numId w:val="1"/>
        </w:numPr>
        <w:ind w:left="1440" w:hanging="360"/>
        <w:rPr>
          <w:u w:val="none"/>
        </w:rPr>
      </w:pPr>
      <w:r>
        <w:rPr/>
        <w:t>Start execution for listIDs:</w:t>
      </w:r>
    </w:p>
    <w:p>
      <w:pPr>
        <w:pStyle w:val="LOnormal"/>
        <w:numPr>
          <w:ilvl w:val="1"/>
          <w:numId w:val="1"/>
        </w:numPr>
        <w:ind w:left="2160" w:hanging="360"/>
        <w:rPr>
          <w:b/>
          <w:b/>
        </w:rPr>
      </w:pPr>
      <w:r>
        <w:rPr>
          <w:b/>
        </w:rPr>
        <w:t>PROD</w:t>
      </w:r>
    </w:p>
    <w:p>
      <w:pPr>
        <w:pStyle w:val="LOnormal"/>
        <w:numPr>
          <w:ilvl w:val="2"/>
          <w:numId w:val="1"/>
        </w:numPr>
        <w:ind w:left="2880" w:hanging="360"/>
        <w:rPr>
          <w:u w:val="none"/>
        </w:rPr>
      </w:pPr>
      <w:hyperlink r:id="rId9">
        <w:r>
          <w:rPr>
            <w:rFonts w:eastAsia="Roboto" w:cs="Roboto" w:ascii="Roboto" w:hAnsi="Roboto"/>
            <w:color w:val="1155CC"/>
            <w:sz w:val="18"/>
            <w:szCs w:val="18"/>
            <w:highlight w:val="white"/>
            <w:u w:val="single"/>
          </w:rPr>
          <w:t>https://tc5qrc9qx7.execute-api.eu-central-1.amazonaws.com/default/start</w:t>
        </w:r>
      </w:hyperlink>
      <w:r>
        <w:rPr>
          <w:rFonts w:eastAsia="Roboto" w:cs="Roboto" w:ascii="Roboto" w:hAnsi="Roboto"/>
          <w:color w:val="212121"/>
          <w:sz w:val="18"/>
          <w:szCs w:val="18"/>
          <w:highlight w:val="white"/>
        </w:rPr>
        <w:t xml:space="preserve"> </w:t>
      </w:r>
    </w:p>
    <w:p>
      <w:pPr>
        <w:pStyle w:val="LOnormal"/>
        <w:numPr>
          <w:ilvl w:val="3"/>
          <w:numId w:val="1"/>
        </w:numPr>
        <w:ind w:left="3600" w:hanging="360"/>
        <w:rPr>
          <w:rFonts w:ascii="Roboto" w:hAnsi="Roboto" w:eastAsia="Roboto" w:cs="Roboto"/>
          <w:color w:val="212121"/>
          <w:sz w:val="18"/>
          <w:szCs w:val="18"/>
          <w:highlight w:val="white"/>
          <w:u w:val="none"/>
        </w:rPr>
      </w:pPr>
      <w:r>
        <w:rPr>
          <w:rFonts w:eastAsia="Roboto" w:cs="Roboto" w:ascii="Roboto" w:hAnsi="Roboto"/>
          <w:color w:val="212121"/>
          <w:sz w:val="18"/>
          <w:szCs w:val="18"/>
          <w:highlight w:val="white"/>
        </w:rPr>
        <w:t>Request body : {</w:t>
      </w:r>
      <w:r>
        <w:rPr>
          <w:rFonts w:eastAsia="Roboto" w:cs="Roboto" w:ascii="Roboto" w:hAnsi="Roboto"/>
          <w:color w:val="A31515"/>
          <w:sz w:val="18"/>
          <w:szCs w:val="18"/>
          <w:highlight w:val="white"/>
        </w:rPr>
        <w:t>"listIds"</w:t>
      </w:r>
      <w:r>
        <w:rPr>
          <w:rFonts w:eastAsia="Roboto" w:cs="Roboto" w:ascii="Roboto" w:hAnsi="Roboto"/>
          <w:color w:val="212121"/>
          <w:sz w:val="18"/>
          <w:szCs w:val="18"/>
          <w:highlight w:val="white"/>
        </w:rPr>
        <w:t>: [</w:t>
      </w:r>
      <w:r>
        <w:rPr>
          <w:rFonts w:eastAsia="Roboto" w:cs="Roboto" w:ascii="Roboto" w:hAnsi="Roboto"/>
          <w:color w:val="098658"/>
          <w:sz w:val="18"/>
          <w:szCs w:val="18"/>
          <w:highlight w:val="white"/>
        </w:rPr>
        <w:t>1</w:t>
      </w:r>
      <w:r>
        <w:rPr>
          <w:rFonts w:eastAsia="Roboto" w:cs="Roboto" w:ascii="Roboto" w:hAnsi="Roboto"/>
          <w:color w:val="212121"/>
          <w:sz w:val="18"/>
          <w:szCs w:val="18"/>
          <w:highlight w:val="white"/>
        </w:rPr>
        <w:t>,</w:t>
      </w:r>
      <w:r>
        <w:rPr>
          <w:rFonts w:eastAsia="Roboto" w:cs="Roboto" w:ascii="Roboto" w:hAnsi="Roboto"/>
          <w:color w:val="098658"/>
          <w:sz w:val="18"/>
          <w:szCs w:val="18"/>
          <w:highlight w:val="white"/>
        </w:rPr>
        <w:t>2</w:t>
      </w:r>
      <w:r>
        <w:rPr>
          <w:rFonts w:eastAsia="Roboto" w:cs="Roboto" w:ascii="Roboto" w:hAnsi="Roboto"/>
          <w:color w:val="212121"/>
          <w:sz w:val="18"/>
          <w:szCs w:val="18"/>
          <w:highlight w:val="white"/>
        </w:rPr>
        <w:t>,</w:t>
      </w:r>
      <w:r>
        <w:rPr>
          <w:rFonts w:eastAsia="Roboto" w:cs="Roboto" w:ascii="Roboto" w:hAnsi="Roboto"/>
          <w:color w:val="098658"/>
          <w:sz w:val="18"/>
          <w:szCs w:val="18"/>
          <w:highlight w:val="white"/>
        </w:rPr>
        <w:t>3</w:t>
      </w:r>
      <w:r>
        <w:rPr>
          <w:rFonts w:eastAsia="Roboto" w:cs="Roboto" w:ascii="Roboto" w:hAnsi="Roboto"/>
          <w:color w:val="212121"/>
          <w:sz w:val="18"/>
          <w:szCs w:val="18"/>
          <w:highlight w:val="white"/>
        </w:rPr>
        <w:t>]}</w:t>
      </w:r>
    </w:p>
    <w:p>
      <w:pPr>
        <w:pStyle w:val="LOnormal"/>
        <w:numPr>
          <w:ilvl w:val="2"/>
          <w:numId w:val="1"/>
        </w:numPr>
        <w:ind w:left="2880" w:hanging="360"/>
        <w:rPr>
          <w:rFonts w:ascii="Roboto" w:hAnsi="Roboto" w:eastAsia="Roboto" w:cs="Roboto"/>
          <w:color w:val="212121"/>
          <w:sz w:val="18"/>
          <w:szCs w:val="18"/>
          <w:highlight w:val="white"/>
          <w:u w:val="none"/>
        </w:rPr>
      </w:pPr>
      <w:r>
        <w:rPr>
          <w:rFonts w:eastAsia="Roboto" w:cs="Roboto" w:ascii="Roboto" w:hAnsi="Roboto"/>
          <w:color w:val="212121"/>
          <w:sz w:val="18"/>
          <w:szCs w:val="18"/>
          <w:highlight w:val="white"/>
        </w:rPr>
        <w:t>Response {"16417": "arn:aws:states:us-east-1:237702658854:execution:MyStateMachine:Execution_16417_2023-07-07T10_49"}</w:t>
      </w:r>
    </w:p>
    <w:p>
      <w:pPr>
        <w:pStyle w:val="LOnormal"/>
        <w:numPr>
          <w:ilvl w:val="1"/>
          <w:numId w:val="1"/>
        </w:numPr>
        <w:ind w:left="2160" w:hanging="360"/>
        <w:rPr>
          <w:rFonts w:ascii="Roboto" w:hAnsi="Roboto" w:eastAsia="Roboto" w:cs="Roboto"/>
          <w:b/>
          <w:b/>
          <w:color w:val="212121"/>
          <w:highlight w:val="white"/>
        </w:rPr>
      </w:pPr>
      <w:r>
        <w:rPr>
          <w:rFonts w:eastAsia="Roboto" w:cs="Roboto" w:ascii="Roboto" w:hAnsi="Roboto"/>
          <w:b/>
          <w:color w:val="212121"/>
          <w:highlight w:val="white"/>
        </w:rPr>
        <w:t>STAGE</w:t>
      </w:r>
    </w:p>
    <w:p>
      <w:pPr>
        <w:pStyle w:val="LOnormal"/>
        <w:numPr>
          <w:ilvl w:val="2"/>
          <w:numId w:val="1"/>
        </w:numPr>
        <w:ind w:left="2880" w:hanging="360"/>
        <w:rPr>
          <w:rFonts w:ascii="Roboto" w:hAnsi="Roboto" w:eastAsia="Roboto" w:cs="Roboto"/>
          <w:color w:val="212121"/>
          <w:highlight w:val="white"/>
        </w:rPr>
      </w:pPr>
      <w:hyperlink r:id="rId10">
        <w:r>
          <w:rPr>
            <w:rFonts w:eastAsia="Roboto" w:cs="Roboto" w:ascii="Roboto" w:hAnsi="Roboto"/>
            <w:color w:val="1155CC"/>
            <w:sz w:val="18"/>
            <w:szCs w:val="18"/>
            <w:highlight w:val="white"/>
            <w:u w:val="single"/>
          </w:rPr>
          <w:t>https://bgbicwt19h.execute-api.us-east-1.amazonaws.com/default/start</w:t>
        </w:r>
      </w:hyperlink>
    </w:p>
    <w:p>
      <w:pPr>
        <w:pStyle w:val="LOnormal"/>
        <w:numPr>
          <w:ilvl w:val="3"/>
          <w:numId w:val="1"/>
        </w:numPr>
        <w:ind w:left="3600" w:hanging="360"/>
        <w:rPr>
          <w:rFonts w:ascii="Roboto" w:hAnsi="Roboto" w:eastAsia="Roboto" w:cs="Roboto"/>
          <w:color w:val="212121"/>
          <w:sz w:val="18"/>
          <w:szCs w:val="18"/>
          <w:highlight w:val="white"/>
        </w:rPr>
      </w:pPr>
      <w:r>
        <w:rPr>
          <w:rFonts w:eastAsia="Roboto" w:cs="Roboto" w:ascii="Roboto" w:hAnsi="Roboto"/>
          <w:color w:val="212121"/>
          <w:sz w:val="18"/>
          <w:szCs w:val="18"/>
          <w:highlight w:val="white"/>
        </w:rPr>
        <w:t>Request body : {</w:t>
      </w:r>
      <w:r>
        <w:rPr>
          <w:rFonts w:eastAsia="Roboto" w:cs="Roboto" w:ascii="Roboto" w:hAnsi="Roboto"/>
          <w:color w:val="A31515"/>
          <w:sz w:val="18"/>
          <w:szCs w:val="18"/>
          <w:highlight w:val="white"/>
        </w:rPr>
        <w:t>"listIds"</w:t>
      </w:r>
      <w:r>
        <w:rPr>
          <w:rFonts w:eastAsia="Roboto" w:cs="Roboto" w:ascii="Roboto" w:hAnsi="Roboto"/>
          <w:color w:val="212121"/>
          <w:sz w:val="18"/>
          <w:szCs w:val="18"/>
          <w:highlight w:val="white"/>
        </w:rPr>
        <w:t>: [</w:t>
      </w:r>
      <w:r>
        <w:rPr>
          <w:rFonts w:eastAsia="Roboto" w:cs="Roboto" w:ascii="Roboto" w:hAnsi="Roboto"/>
          <w:color w:val="098658"/>
          <w:sz w:val="18"/>
          <w:szCs w:val="18"/>
          <w:highlight w:val="white"/>
        </w:rPr>
        <w:t>1</w:t>
      </w:r>
      <w:r>
        <w:rPr>
          <w:rFonts w:eastAsia="Roboto" w:cs="Roboto" w:ascii="Roboto" w:hAnsi="Roboto"/>
          <w:color w:val="212121"/>
          <w:sz w:val="18"/>
          <w:szCs w:val="18"/>
          <w:highlight w:val="white"/>
        </w:rPr>
        <w:t>,</w:t>
      </w:r>
      <w:r>
        <w:rPr>
          <w:rFonts w:eastAsia="Roboto" w:cs="Roboto" w:ascii="Roboto" w:hAnsi="Roboto"/>
          <w:color w:val="098658"/>
          <w:sz w:val="18"/>
          <w:szCs w:val="18"/>
          <w:highlight w:val="white"/>
        </w:rPr>
        <w:t>2</w:t>
      </w:r>
      <w:r>
        <w:rPr>
          <w:rFonts w:eastAsia="Roboto" w:cs="Roboto" w:ascii="Roboto" w:hAnsi="Roboto"/>
          <w:color w:val="212121"/>
          <w:sz w:val="18"/>
          <w:szCs w:val="18"/>
          <w:highlight w:val="white"/>
        </w:rPr>
        <w:t>,</w:t>
      </w:r>
      <w:r>
        <w:rPr>
          <w:rFonts w:eastAsia="Roboto" w:cs="Roboto" w:ascii="Roboto" w:hAnsi="Roboto"/>
          <w:color w:val="098658"/>
          <w:sz w:val="18"/>
          <w:szCs w:val="18"/>
          <w:highlight w:val="white"/>
        </w:rPr>
        <w:t>3</w:t>
      </w:r>
      <w:r>
        <w:rPr>
          <w:rFonts w:eastAsia="Roboto" w:cs="Roboto" w:ascii="Roboto" w:hAnsi="Roboto"/>
          <w:color w:val="212121"/>
          <w:sz w:val="18"/>
          <w:szCs w:val="18"/>
          <w:highlight w:val="white"/>
        </w:rPr>
        <w:t>]}</w:t>
      </w:r>
    </w:p>
    <w:p>
      <w:pPr>
        <w:pStyle w:val="LOnormal"/>
        <w:numPr>
          <w:ilvl w:val="2"/>
          <w:numId w:val="1"/>
        </w:numPr>
        <w:ind w:left="2880" w:hanging="360"/>
        <w:rPr>
          <w:rFonts w:ascii="Roboto" w:hAnsi="Roboto" w:eastAsia="Roboto" w:cs="Roboto"/>
          <w:color w:val="212121"/>
          <w:sz w:val="18"/>
          <w:szCs w:val="18"/>
          <w:highlight w:val="white"/>
        </w:rPr>
      </w:pPr>
      <w:r>
        <w:rPr>
          <w:rFonts w:eastAsia="Roboto" w:cs="Roboto" w:ascii="Roboto" w:hAnsi="Roboto"/>
          <w:color w:val="212121"/>
          <w:sz w:val="18"/>
          <w:szCs w:val="18"/>
          <w:highlight w:val="white"/>
        </w:rPr>
        <w:t>Response: {"16417": "arn:aws:states:us-east-1:237702658854:execution:StagePrepackageModelByListId:Execution_16417_2023-07-07T10_49"}</w:t>
      </w:r>
    </w:p>
    <w:p>
      <w:pPr>
        <w:pStyle w:val="LOnormal"/>
        <w:numPr>
          <w:ilvl w:val="1"/>
          <w:numId w:val="1"/>
        </w:numPr>
        <w:ind w:left="2160" w:hanging="360"/>
        <w:rPr>
          <w:rFonts w:ascii="Roboto" w:hAnsi="Roboto" w:eastAsia="Roboto" w:cs="Roboto"/>
          <w:b/>
          <w:b/>
          <w:color w:val="212121"/>
          <w:highlight w:val="white"/>
        </w:rPr>
      </w:pPr>
      <w:r>
        <w:rPr>
          <w:rFonts w:eastAsia="Roboto" w:cs="Roboto" w:ascii="Roboto" w:hAnsi="Roboto"/>
          <w:b/>
          <w:color w:val="212121"/>
          <w:highlight w:val="white"/>
        </w:rPr>
        <w:t>DEV</w:t>
      </w:r>
    </w:p>
    <w:p>
      <w:pPr>
        <w:pStyle w:val="LOnormal"/>
        <w:numPr>
          <w:ilvl w:val="2"/>
          <w:numId w:val="1"/>
        </w:numPr>
        <w:ind w:left="2880" w:hanging="360"/>
        <w:rPr>
          <w:rFonts w:ascii="Roboto" w:hAnsi="Roboto" w:eastAsia="Roboto" w:cs="Roboto"/>
          <w:color w:val="212121"/>
          <w:highlight w:val="white"/>
        </w:rPr>
      </w:pPr>
      <w:r>
        <w:rPr>
          <w:rFonts w:eastAsia="Roboto" w:cs="Roboto" w:ascii="Roboto" w:hAnsi="Roboto"/>
          <w:color w:val="212121"/>
          <w:sz w:val="18"/>
          <w:szCs w:val="18"/>
          <w:highlight w:val="white"/>
        </w:rPr>
        <w:t>https://yzq9s6wsrh.execute-api.us-east-1.amazonaws.com/default/start</w:t>
      </w:r>
    </w:p>
    <w:p>
      <w:pPr>
        <w:pStyle w:val="LOnormal"/>
        <w:numPr>
          <w:ilvl w:val="3"/>
          <w:numId w:val="1"/>
        </w:numPr>
        <w:ind w:left="3600" w:hanging="360"/>
        <w:rPr>
          <w:rFonts w:ascii="Roboto" w:hAnsi="Roboto" w:eastAsia="Roboto" w:cs="Roboto"/>
          <w:color w:val="212121"/>
          <w:sz w:val="18"/>
          <w:szCs w:val="18"/>
          <w:highlight w:val="white"/>
        </w:rPr>
      </w:pPr>
      <w:r>
        <w:rPr>
          <w:rFonts w:eastAsia="Roboto" w:cs="Roboto" w:ascii="Roboto" w:hAnsi="Roboto"/>
          <w:color w:val="212121"/>
          <w:sz w:val="18"/>
          <w:szCs w:val="18"/>
          <w:highlight w:val="white"/>
        </w:rPr>
        <w:t>Request body : {</w:t>
      </w:r>
      <w:r>
        <w:rPr>
          <w:rFonts w:eastAsia="Roboto" w:cs="Roboto" w:ascii="Roboto" w:hAnsi="Roboto"/>
          <w:color w:val="A31515"/>
          <w:sz w:val="18"/>
          <w:szCs w:val="18"/>
          <w:highlight w:val="white"/>
        </w:rPr>
        <w:t>"listIds"</w:t>
      </w:r>
      <w:r>
        <w:rPr>
          <w:rFonts w:eastAsia="Roboto" w:cs="Roboto" w:ascii="Roboto" w:hAnsi="Roboto"/>
          <w:color w:val="212121"/>
          <w:sz w:val="18"/>
          <w:szCs w:val="18"/>
          <w:highlight w:val="white"/>
        </w:rPr>
        <w:t>: [</w:t>
      </w:r>
      <w:r>
        <w:rPr>
          <w:rFonts w:eastAsia="Roboto" w:cs="Roboto" w:ascii="Roboto" w:hAnsi="Roboto"/>
          <w:color w:val="098658"/>
          <w:sz w:val="18"/>
          <w:szCs w:val="18"/>
          <w:highlight w:val="white"/>
        </w:rPr>
        <w:t>1</w:t>
      </w:r>
      <w:r>
        <w:rPr>
          <w:rFonts w:eastAsia="Roboto" w:cs="Roboto" w:ascii="Roboto" w:hAnsi="Roboto"/>
          <w:color w:val="212121"/>
          <w:sz w:val="18"/>
          <w:szCs w:val="18"/>
          <w:highlight w:val="white"/>
        </w:rPr>
        <w:t>,</w:t>
      </w:r>
      <w:r>
        <w:rPr>
          <w:rFonts w:eastAsia="Roboto" w:cs="Roboto" w:ascii="Roboto" w:hAnsi="Roboto"/>
          <w:color w:val="098658"/>
          <w:sz w:val="18"/>
          <w:szCs w:val="18"/>
          <w:highlight w:val="white"/>
        </w:rPr>
        <w:t>2</w:t>
      </w:r>
      <w:r>
        <w:rPr>
          <w:rFonts w:eastAsia="Roboto" w:cs="Roboto" w:ascii="Roboto" w:hAnsi="Roboto"/>
          <w:color w:val="212121"/>
          <w:sz w:val="18"/>
          <w:szCs w:val="18"/>
          <w:highlight w:val="white"/>
        </w:rPr>
        <w:t>,</w:t>
      </w:r>
      <w:r>
        <w:rPr>
          <w:rFonts w:eastAsia="Roboto" w:cs="Roboto" w:ascii="Roboto" w:hAnsi="Roboto"/>
          <w:color w:val="098658"/>
          <w:sz w:val="18"/>
          <w:szCs w:val="18"/>
          <w:highlight w:val="white"/>
        </w:rPr>
        <w:t>3</w:t>
      </w:r>
      <w:r>
        <w:rPr>
          <w:rFonts w:eastAsia="Roboto" w:cs="Roboto" w:ascii="Roboto" w:hAnsi="Roboto"/>
          <w:color w:val="212121"/>
          <w:sz w:val="18"/>
          <w:szCs w:val="18"/>
          <w:highlight w:val="white"/>
        </w:rPr>
        <w:t>]}</w:t>
      </w:r>
    </w:p>
    <w:p>
      <w:pPr>
        <w:pStyle w:val="LOnormal"/>
        <w:numPr>
          <w:ilvl w:val="2"/>
          <w:numId w:val="1"/>
        </w:numPr>
        <w:ind w:left="2880" w:hanging="360"/>
        <w:rPr>
          <w:rFonts w:ascii="Roboto" w:hAnsi="Roboto" w:eastAsia="Roboto" w:cs="Roboto"/>
          <w:color w:val="212121"/>
          <w:sz w:val="18"/>
          <w:szCs w:val="18"/>
          <w:highlight w:val="white"/>
        </w:rPr>
      </w:pPr>
      <w:r>
        <w:rPr>
          <w:rFonts w:eastAsia="Roboto" w:cs="Roboto" w:ascii="Roboto" w:hAnsi="Roboto"/>
          <w:color w:val="212121"/>
          <w:sz w:val="18"/>
          <w:szCs w:val="18"/>
          <w:highlight w:val="white"/>
        </w:rPr>
        <w:t>Response: {"16417": "arn:aws:states:us-east-1:237702658854:execution:DevPrepackageModelByListId:Execution_16417_2023-07-07T10_49"}</w:t>
      </w:r>
    </w:p>
    <w:p>
      <w:pPr>
        <w:pStyle w:val="LOnormal"/>
        <w:ind w:left="720" w:hanging="0"/>
        <w:rPr/>
      </w:pPr>
      <w:r>
        <w:rPr/>
      </w:r>
    </w:p>
    <w:p>
      <w:pPr>
        <w:pStyle w:val="LOnormal"/>
        <w:ind w:left="720" w:hanging="0"/>
        <w:rPr/>
      </w:pPr>
      <w:r>
        <w:rPr/>
      </w:r>
    </w:p>
    <w:p>
      <w:pPr>
        <w:pStyle w:val="Heading2"/>
        <w:rPr/>
      </w:pPr>
      <w:bookmarkStart w:id="4" w:name="_g4t8c0ps0kag"/>
      <w:bookmarkEnd w:id="4"/>
      <w:r>
        <w:rPr/>
        <w:t>Implementation details</w:t>
      </w:r>
    </w:p>
    <w:p>
      <w:pPr>
        <w:pStyle w:val="LOnormal"/>
        <w:rPr/>
      </w:pPr>
      <w:r>
        <w:rPr/>
        <w:t>StateMachine on each step calls runSQLquery lambda and passes the payload consisting of the following params:</w:t>
      </w:r>
    </w:p>
    <w:p>
      <w:pPr>
        <w:pStyle w:val="LOnormal"/>
        <w:numPr>
          <w:ilvl w:val="0"/>
          <w:numId w:val="2"/>
        </w:numPr>
        <w:ind w:left="720" w:hanging="360"/>
        <w:rPr>
          <w:u w:val="none"/>
        </w:rPr>
      </w:pPr>
      <w:r>
        <w:rPr/>
        <w:t>key - sql script path  in s3 bucket including filename</w:t>
      </w:r>
    </w:p>
    <w:p>
      <w:pPr>
        <w:pStyle w:val="LOnormal"/>
        <w:numPr>
          <w:ilvl w:val="0"/>
          <w:numId w:val="2"/>
        </w:numPr>
        <w:ind w:left="720" w:hanging="360"/>
        <w:rPr>
          <w:u w:val="none"/>
        </w:rPr>
      </w:pPr>
      <w:r>
        <w:rPr/>
        <w:t>bucket - s3 bucket</w:t>
      </w:r>
    </w:p>
    <w:p>
      <w:pPr>
        <w:pStyle w:val="LOnormal"/>
        <w:numPr>
          <w:ilvl w:val="0"/>
          <w:numId w:val="2"/>
        </w:numPr>
        <w:ind w:left="720" w:hanging="360"/>
        <w:rPr>
          <w:u w:val="none"/>
        </w:rPr>
      </w:pPr>
      <w:r>
        <w:rPr/>
        <w:t>MyTaskToken - for callback</w:t>
      </w:r>
    </w:p>
    <w:p>
      <w:pPr>
        <w:pStyle w:val="LOnormal"/>
        <w:ind w:left="0" w:hanging="0"/>
        <w:rPr>
          <w:b/>
          <w:b/>
        </w:rPr>
      </w:pPr>
      <w:r>
        <w:rPr>
          <w:b/>
        </w:rPr>
        <w:t xml:space="preserve">Each script can contain multiple sql queries, but they should be separated by a new line symbol plus a semicolon: </w:t>
      </w:r>
    </w:p>
    <w:p>
      <w:pPr>
        <w:pStyle w:val="LOnormal"/>
        <w:ind w:left="0" w:hanging="0"/>
        <w:rPr>
          <w:i/>
          <w:i/>
          <w:color w:val="CC0000"/>
        </w:rPr>
      </w:pPr>
      <w:r>
        <w:rPr>
          <w:i/>
          <w:color w:val="CC0000"/>
        </w:rPr>
        <w:t>Select 1 from table</w:t>
      </w:r>
    </w:p>
    <w:p>
      <w:pPr>
        <w:pStyle w:val="LOnormal"/>
        <w:ind w:left="0" w:hanging="0"/>
        <w:rPr>
          <w:i/>
          <w:i/>
          <w:color w:val="CC0000"/>
        </w:rPr>
      </w:pPr>
      <w:r>
        <w:rPr>
          <w:i/>
          <w:color w:val="CC0000"/>
        </w:rPr>
        <w:t>;</w:t>
      </w:r>
    </w:p>
    <w:p>
      <w:pPr>
        <w:pStyle w:val="LOnormal"/>
        <w:rPr/>
      </w:pPr>
      <w:r>
        <w:rPr/>
      </w:r>
    </w:p>
    <w:p>
      <w:pPr>
        <w:pStyle w:val="LOnormal"/>
        <w:rPr/>
      </w:pPr>
      <w:r>
        <w:rPr/>
        <w:t>If state machine PrepackageModelAthenaFromHistory is running, the pipeline will not be executed</w:t>
      </w:r>
    </w:p>
    <w:p>
      <w:pPr>
        <w:pStyle w:val="LOnormal"/>
        <w:rPr/>
      </w:pPr>
      <w:r>
        <w:rPr/>
      </w:r>
    </w:p>
    <w:p>
      <w:pPr>
        <w:pStyle w:val="LOnormal"/>
        <w:rPr/>
      </w:pPr>
      <w:r>
        <w:rPr/>
      </w:r>
    </w:p>
    <w:p>
      <w:pPr>
        <w:pStyle w:val="LOnormal"/>
        <w:rPr/>
      </w:pPr>
      <w:r>
        <w:rPr/>
      </w:r>
    </w:p>
    <w:p>
      <w:pPr>
        <w:pStyle w:val="LOnormal"/>
        <w:rPr/>
      </w:pPr>
      <w:r>
        <w:rPr/>
      </w:r>
    </w:p>
    <w:p>
      <w:pPr>
        <w:pStyle w:val="Heading2"/>
        <w:rPr/>
      </w:pPr>
      <w:bookmarkStart w:id="5" w:name="_nvttfwa2pl41"/>
      <w:bookmarkEnd w:id="5"/>
      <w:r>
        <w:rPr/>
        <w:t>ARN</w:t>
      </w:r>
    </w:p>
    <w:p>
      <w:pPr>
        <w:pStyle w:val="Heading3"/>
        <w:rPr/>
      </w:pPr>
      <w:bookmarkStart w:id="6" w:name="_d4tio2mkagmc"/>
      <w:bookmarkEnd w:id="6"/>
      <w:r>
        <w:rPr/>
        <w:t>PROD</w:t>
      </w:r>
    </w:p>
    <w:p>
      <w:pPr>
        <w:pStyle w:val="LOnormal"/>
        <w:numPr>
          <w:ilvl w:val="0"/>
          <w:numId w:val="5"/>
        </w:numPr>
        <w:ind w:left="720" w:hanging="360"/>
        <w:rPr>
          <w:u w:val="none"/>
        </w:rPr>
      </w:pPr>
      <w:r>
        <w:rPr/>
        <w:t>Main lambda that serves as a backend for API and StepFunctions event handling</w:t>
        <w:br/>
      </w:r>
      <w:r>
        <w:rPr>
          <w:i/>
        </w:rPr>
        <w:t>arn:aws:lambda:eu-central-1:237702658854:function:stateMachineManager</w:t>
      </w:r>
    </w:p>
    <w:p>
      <w:pPr>
        <w:pStyle w:val="LOnormal"/>
        <w:numPr>
          <w:ilvl w:val="0"/>
          <w:numId w:val="5"/>
        </w:numPr>
        <w:ind w:left="720" w:hanging="360"/>
        <w:rPr>
          <w:u w:val="none"/>
        </w:rPr>
      </w:pPr>
      <w:r>
        <w:rPr/>
        <w:t xml:space="preserve">Lambda to execute sql scripts </w:t>
      </w:r>
      <w:r>
        <w:rPr>
          <w:i/>
        </w:rPr>
        <w:t>arn:aws:lambda:eu-central-1:237702658854:function:runSQLquery</w:t>
      </w:r>
    </w:p>
    <w:p>
      <w:pPr>
        <w:pStyle w:val="LOnormal"/>
        <w:numPr>
          <w:ilvl w:val="0"/>
          <w:numId w:val="5"/>
        </w:numPr>
        <w:ind w:left="720" w:hanging="360"/>
        <w:rPr/>
      </w:pPr>
      <w:r>
        <w:rPr/>
        <w:t xml:space="preserve">Bucket with scripts and athena metadata </w:t>
      </w:r>
      <w:r>
        <w:rPr>
          <w:i/>
        </w:rPr>
        <w:t>arn:aws:s3:::lvprepackage-eu</w:t>
      </w:r>
    </w:p>
    <w:p>
      <w:pPr>
        <w:pStyle w:val="LOnormal"/>
        <w:numPr>
          <w:ilvl w:val="0"/>
          <w:numId w:val="5"/>
        </w:numPr>
        <w:ind w:left="720" w:hanging="360"/>
        <w:rPr/>
      </w:pPr>
      <w:r>
        <w:rPr/>
        <w:t xml:space="preserve">API Gateway dashboard </w:t>
      </w:r>
      <w:hyperlink r:id="rId11">
        <w:r>
          <w:rPr>
            <w:color w:val="1155CC"/>
            <w:u w:val="single"/>
          </w:rPr>
          <w:t>https://eu-central-1.console.aws.amazon.com/apigateway/main/api-detail?api=tc5qrc9qx7&amp;region=eu-central-1</w:t>
        </w:r>
      </w:hyperlink>
      <w:r>
        <w:rPr/>
        <w:t xml:space="preserve"> </w:t>
      </w:r>
    </w:p>
    <w:p>
      <w:pPr>
        <w:pStyle w:val="LOnormal"/>
        <w:numPr>
          <w:ilvl w:val="0"/>
          <w:numId w:val="5"/>
        </w:numPr>
        <w:ind w:left="720" w:hanging="360"/>
        <w:rPr>
          <w:u w:val="none"/>
        </w:rPr>
      </w:pPr>
      <w:r>
        <w:rPr/>
        <w:t xml:space="preserve">State machine </w:t>
      </w:r>
      <w:r>
        <w:rPr>
          <w:rFonts w:eastAsia="Roboto" w:cs="Roboto" w:ascii="Roboto" w:hAnsi="Roboto"/>
          <w:color w:val="16191F"/>
          <w:sz w:val="21"/>
          <w:szCs w:val="21"/>
          <w:highlight w:val="white"/>
        </w:rPr>
        <w:t>arn:aws:states:eu-central-1:237702658854:stateMachine:MyStateMachine</w:t>
      </w:r>
    </w:p>
    <w:p>
      <w:pPr>
        <w:pStyle w:val="Heading3"/>
        <w:rPr/>
      </w:pPr>
      <w:bookmarkStart w:id="7" w:name="_ywoj2hnoon68"/>
      <w:bookmarkEnd w:id="7"/>
      <w:r>
        <w:rPr/>
        <w:t>STAGE</w:t>
      </w:r>
    </w:p>
    <w:p>
      <w:pPr>
        <w:pStyle w:val="LOnormal"/>
        <w:rPr/>
      </w:pPr>
      <w:r>
        <w:rPr/>
      </w:r>
    </w:p>
    <w:p>
      <w:pPr>
        <w:pStyle w:val="LOnormal"/>
        <w:numPr>
          <w:ilvl w:val="0"/>
          <w:numId w:val="3"/>
        </w:numPr>
        <w:ind w:left="720" w:hanging="360"/>
        <w:rPr>
          <w:u w:val="none"/>
        </w:rPr>
      </w:pPr>
      <w:r>
        <w:rPr/>
        <w:t>arn:aws:lambda:us-east-1:237702658854:function:stageStateMachineManager</w:t>
      </w:r>
    </w:p>
    <w:p>
      <w:pPr>
        <w:pStyle w:val="LOnormal"/>
        <w:numPr>
          <w:ilvl w:val="0"/>
          <w:numId w:val="3"/>
        </w:numPr>
        <w:ind w:left="720" w:hanging="360"/>
        <w:rPr>
          <w:u w:val="none"/>
        </w:rPr>
      </w:pPr>
      <w:r>
        <w:rPr/>
        <w:t>arn:aws:lambda:us-east-1:237702658854:function:stageRunSQLquery</w:t>
      </w:r>
    </w:p>
    <w:p>
      <w:pPr>
        <w:pStyle w:val="LOnormal"/>
        <w:numPr>
          <w:ilvl w:val="0"/>
          <w:numId w:val="3"/>
        </w:numPr>
        <w:ind w:left="720" w:hanging="360"/>
        <w:rPr>
          <w:u w:val="none"/>
        </w:rPr>
      </w:pPr>
      <w:r>
        <w:rPr/>
        <w:t>Arn:aws:s3:::lvprepackage</w:t>
      </w:r>
    </w:p>
    <w:p>
      <w:pPr>
        <w:pStyle w:val="LOnormal"/>
        <w:numPr>
          <w:ilvl w:val="0"/>
          <w:numId w:val="3"/>
        </w:numPr>
        <w:ind w:left="720" w:hanging="360"/>
        <w:rPr>
          <w:u w:val="none"/>
        </w:rPr>
      </w:pPr>
      <w:hyperlink r:id="rId12">
        <w:r>
          <w:rPr>
            <w:color w:val="1155CC"/>
            <w:u w:val="single"/>
          </w:rPr>
          <w:t>https://us-east-1.console.aws.amazon.com/apigateway/main/api-detail?api=bgbicwt19h&amp;region=us-east-1</w:t>
        </w:r>
      </w:hyperlink>
    </w:p>
    <w:p>
      <w:pPr>
        <w:pStyle w:val="LOnormal"/>
        <w:numPr>
          <w:ilvl w:val="0"/>
          <w:numId w:val="3"/>
        </w:numPr>
        <w:shd w:val="clear" w:fill="FFFFFF"/>
        <w:ind w:left="720" w:hanging="360"/>
        <w:rPr/>
      </w:pPr>
      <w:r>
        <w:rPr>
          <w:rFonts w:eastAsia="Roboto" w:cs="Roboto" w:ascii="Roboto" w:hAnsi="Roboto"/>
          <w:color w:val="16191F"/>
          <w:sz w:val="21"/>
          <w:szCs w:val="21"/>
        </w:rPr>
        <w:t>arn:aws:states:us-east-1:237702658854:stateMachine:StagePrepackageModelByListId</w:t>
      </w:r>
    </w:p>
    <w:p>
      <w:pPr>
        <w:pStyle w:val="LOnormal"/>
        <w:rPr/>
      </w:pPr>
      <w:r>
        <w:rPr/>
      </w:r>
    </w:p>
    <w:p>
      <w:pPr>
        <w:pStyle w:val="Heading3"/>
        <w:rPr/>
      </w:pPr>
      <w:bookmarkStart w:id="8" w:name="_1hf4vdfvbogc"/>
      <w:bookmarkEnd w:id="8"/>
      <w:r>
        <w:rPr/>
        <w:t>DEV</w:t>
      </w:r>
    </w:p>
    <w:p>
      <w:pPr>
        <w:pStyle w:val="LOnormal"/>
        <w:numPr>
          <w:ilvl w:val="0"/>
          <w:numId w:val="4"/>
        </w:numPr>
        <w:ind w:left="720" w:hanging="360"/>
        <w:rPr>
          <w:u w:val="none"/>
        </w:rPr>
      </w:pPr>
      <w:r>
        <w:rPr/>
        <w:t>arn:aws:lambda:us-east-1:237702658854:function:devStateMachineManager</w:t>
      </w:r>
    </w:p>
    <w:p>
      <w:pPr>
        <w:pStyle w:val="LOnormal"/>
        <w:numPr>
          <w:ilvl w:val="0"/>
          <w:numId w:val="4"/>
        </w:numPr>
        <w:ind w:left="720" w:hanging="360"/>
        <w:rPr>
          <w:u w:val="none"/>
        </w:rPr>
      </w:pPr>
      <w:r>
        <w:rPr/>
        <w:t>arn:aws:lambda:us-east-1:237702658854:function:devRunSQLquery</w:t>
      </w:r>
    </w:p>
    <w:p>
      <w:pPr>
        <w:pStyle w:val="LOnormal"/>
        <w:numPr>
          <w:ilvl w:val="0"/>
          <w:numId w:val="4"/>
        </w:numPr>
        <w:ind w:left="720" w:hanging="360"/>
        <w:rPr/>
      </w:pPr>
      <w:r>
        <w:rPr>
          <w:rFonts w:eastAsia="Roboto" w:cs="Roboto" w:ascii="Roboto" w:hAnsi="Roboto"/>
          <w:color w:val="16191F"/>
          <w:sz w:val="21"/>
          <w:szCs w:val="21"/>
          <w:highlight w:val="white"/>
        </w:rPr>
        <w:t>arn:aws:s3:::lvprepackage/dev/</w:t>
      </w:r>
    </w:p>
    <w:p>
      <w:pPr>
        <w:pStyle w:val="LOnormal"/>
        <w:numPr>
          <w:ilvl w:val="0"/>
          <w:numId w:val="4"/>
        </w:numPr>
        <w:ind w:left="720" w:hanging="360"/>
        <w:rPr>
          <w:rFonts w:ascii="Roboto" w:hAnsi="Roboto" w:eastAsia="Roboto" w:cs="Roboto"/>
          <w:color w:val="16191F"/>
          <w:sz w:val="21"/>
          <w:szCs w:val="21"/>
          <w:highlight w:val="white"/>
          <w:u w:val="none"/>
        </w:rPr>
      </w:pPr>
      <w:hyperlink r:id="rId13">
        <w:r>
          <w:rPr>
            <w:rFonts w:eastAsia="Roboto" w:cs="Roboto" w:ascii="Roboto" w:hAnsi="Roboto"/>
            <w:color w:val="1155CC"/>
            <w:sz w:val="21"/>
            <w:szCs w:val="21"/>
            <w:highlight w:val="white"/>
            <w:u w:val="single"/>
          </w:rPr>
          <w:t>https://us-east-1.console.aws.amazon.com/apigateway/main/api-detail?api=yzq9s6wsrh&amp;region=us-east-1</w:t>
        </w:r>
      </w:hyperlink>
    </w:p>
    <w:p>
      <w:pPr>
        <w:pStyle w:val="LOnormal"/>
        <w:numPr>
          <w:ilvl w:val="0"/>
          <w:numId w:val="4"/>
        </w:numPr>
        <w:shd w:val="clear" w:fill="FFFFFF"/>
        <w:ind w:left="720" w:hanging="360"/>
        <w:rPr>
          <w:rFonts w:ascii="Roboto" w:hAnsi="Roboto" w:eastAsia="Roboto" w:cs="Roboto"/>
          <w:color w:val="16191F"/>
          <w:sz w:val="21"/>
          <w:szCs w:val="21"/>
          <w:highlight w:val="white"/>
        </w:rPr>
      </w:pPr>
      <w:r>
        <w:rPr>
          <w:rFonts w:eastAsia="Roboto" w:cs="Roboto" w:ascii="Roboto" w:hAnsi="Roboto"/>
          <w:color w:val="16191F"/>
          <w:sz w:val="21"/>
          <w:szCs w:val="21"/>
          <w:highlight w:val="white"/>
        </w:rPr>
        <w:t>arn:aws:states:us-east-1:237702658854:stateMachine:DevPrepackageModelByListId</w:t>
      </w:r>
    </w:p>
    <w:p>
      <w:pPr>
        <w:pStyle w:val="LOnormal"/>
        <w:ind w:lef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br/>
        <w:br/>
      </w:r>
    </w:p>
    <w:p>
      <w:pPr>
        <w:pStyle w:val="LOnormal"/>
        <w:ind w:lef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LOnormal"/>
        <w:ind w:lef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LOnormal"/>
        <w:ind w:lef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LOnormal"/>
        <w:ind w:lef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LOnormal"/>
        <w:ind w:lef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LOnormal"/>
        <w:ind w:lef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LOnormal"/>
        <w:ind w:lef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LOnormal"/>
        <w:ind w:lef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br/>
      </w:r>
      <w:r>
        <w:rPr>
          <w:rFonts w:eastAsia="Arial" w:cs="Arial"/>
          <w:color w:val="auto"/>
          <w:kern w:val="0"/>
          <w:sz w:val="22"/>
          <w:szCs w:val="22"/>
          <w:lang w:val="en-US" w:eastAsia="zh-CN" w:bidi="hi-IN"/>
        </w:rPr>
        <w:t>How to connect to Athena from EC2</w:t>
      </w:r>
    </w:p>
    <w:p>
      <w:pPr>
        <w:pStyle w:val="LOnormal"/>
        <w:ind w:lef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LOnormal"/>
        <w:ind w:lef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color w:val="auto"/>
          <w:kern w:val="0"/>
          <w:sz w:val="22"/>
          <w:szCs w:val="22"/>
          <w:lang w:val="en-US" w:eastAsia="zh-CN" w:bidi="hi-IN"/>
        </w:rPr>
        <w:t>1. Attach IAM role with required permissions to EC2 (Should be done by DevOps / Denis)</w:t>
      </w:r>
    </w:p>
    <w:p>
      <w:pPr>
        <w:pStyle w:val="LOnormal"/>
        <w:ind w:lef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color w:val="auto"/>
          <w:kern w:val="0"/>
          <w:sz w:val="22"/>
          <w:szCs w:val="22"/>
          <w:lang w:val="en-US" w:eastAsia="zh-CN" w:bidi="hi-IN"/>
        </w:rPr>
        <w:t xml:space="preserve">2. Install ODBC driver, </w:t>
      </w:r>
      <w:hyperlink r:id="rId14">
        <w:r>
          <w:rPr>
            <w:rStyle w:val="InternetLink"/>
            <w:rFonts w:eastAsia="Arial" w:cs="Arial"/>
            <w:color w:val="auto"/>
            <w:kern w:val="0"/>
            <w:sz w:val="22"/>
            <w:szCs w:val="22"/>
            <w:lang w:val="en-US" w:eastAsia="zh-CN" w:bidi="hi-IN"/>
          </w:rPr>
          <w:t>https://docs.aws.amazon.com/athena/latest/ug/connect-with-odbc-driver-and-documentation-download-links.html</w:t>
        </w:r>
      </w:hyperlink>
      <w:r>
        <w:rPr>
          <w:rFonts w:eastAsia="Arial" w:cs="Arial"/>
          <w:color w:val="auto"/>
          <w:kern w:val="0"/>
          <w:sz w:val="22"/>
          <w:szCs w:val="22"/>
          <w:lang w:val="en-US" w:eastAsia="zh-CN" w:bidi="hi-IN"/>
        </w:rPr>
        <w:t xml:space="preserve"> </w:t>
        <w:br/>
      </w:r>
      <w:r>
        <w:rPr>
          <w:rFonts w:eastAsia="Arial" w:cs="Arial"/>
          <w:color w:val="auto"/>
          <w:kern w:val="0"/>
          <w:sz w:val="22"/>
          <w:szCs w:val="22"/>
          <w:lang w:val="en-US" w:eastAsia="zh-CN" w:bidi="hi-IN"/>
        </w:rPr>
        <w:t>See attached screenshots:</w:t>
      </w:r>
    </w:p>
    <w:p>
      <w:pPr>
        <w:pStyle w:val="LOnormal"/>
        <w:ind w:lef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color w:val="auto"/>
          <w:kern w:val="0"/>
          <w:sz w:val="22"/>
          <w:szCs w:val="22"/>
          <w:lang w:val="en-US" w:eastAsia="zh-CN" w:bidi="hi-IN"/>
        </w:rPr>
        <w:br/>
      </w:r>
      <w:r>
        <w:rPr>
          <w:rFonts w:eastAsia="Arial" w:cs="Arial"/>
          <w:color w:val="auto"/>
          <w:kern w:val="0"/>
          <w:sz w:val="22"/>
          <w:szCs w:val="22"/>
          <w:lang w:val="en-US" w:eastAsia="zh-CN" w:bidi="hi-IN"/>
        </w:rPr>
        <w:drawing>
          <wp:anchor behindDoc="0" distT="0" distB="0" distL="0" distR="0" simplePos="0" locked="0" layoutInCell="0" allowOverlap="1" relativeHeight="4">
            <wp:simplePos x="0" y="0"/>
            <wp:positionH relativeFrom="column">
              <wp:posOffset>0</wp:posOffset>
            </wp:positionH>
            <wp:positionV relativeFrom="paragraph">
              <wp:posOffset>2487295</wp:posOffset>
            </wp:positionV>
            <wp:extent cx="6743700" cy="10026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5"/>
                    <a:stretch>
                      <a:fillRect/>
                    </a:stretch>
                  </pic:blipFill>
                  <pic:spPr bwMode="auto">
                    <a:xfrm>
                      <a:off x="0" y="0"/>
                      <a:ext cx="6743700" cy="1002665"/>
                    </a:xfrm>
                    <a:prstGeom prst="rect">
                      <a:avLst/>
                    </a:prstGeom>
                  </pic:spPr>
                </pic:pic>
              </a:graphicData>
            </a:graphic>
          </wp:anchor>
        </w:drawing>
        <w:br/>
      </w: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743700" cy="20383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6"/>
                    <a:stretch>
                      <a:fillRect/>
                    </a:stretch>
                  </pic:blipFill>
                  <pic:spPr bwMode="auto">
                    <a:xfrm>
                      <a:off x="0" y="0"/>
                      <a:ext cx="6743700" cy="2038350"/>
                    </a:xfrm>
                    <a:prstGeom prst="rect">
                      <a:avLst/>
                    </a:prstGeom>
                  </pic:spPr>
                </pic:pic>
              </a:graphicData>
            </a:graphic>
          </wp:anchor>
        </w:drawing>
        <w:drawing>
          <wp:anchor behindDoc="0" distT="0" distB="0" distL="0" distR="0" simplePos="0" locked="0" layoutInCell="0" allowOverlap="1" relativeHeight="5">
            <wp:simplePos x="0" y="0"/>
            <wp:positionH relativeFrom="column">
              <wp:posOffset>78740</wp:posOffset>
            </wp:positionH>
            <wp:positionV relativeFrom="paragraph">
              <wp:posOffset>3876040</wp:posOffset>
            </wp:positionV>
            <wp:extent cx="6743700" cy="299847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7"/>
                    <a:stretch>
                      <a:fillRect/>
                    </a:stretch>
                  </pic:blipFill>
                  <pic:spPr bwMode="auto">
                    <a:xfrm>
                      <a:off x="0" y="0"/>
                      <a:ext cx="6743700" cy="2998470"/>
                    </a:xfrm>
                    <a:prstGeom prst="rect">
                      <a:avLst/>
                    </a:prstGeom>
                  </pic:spPr>
                </pic:pic>
              </a:graphicData>
            </a:graphic>
          </wp:anchor>
        </w:drawing>
      </w:r>
      <w:r>
        <w:rPr>
          <w:rFonts w:eastAsia="Arial" w:cs="Arial"/>
          <w:color w:val="auto"/>
          <w:kern w:val="0"/>
          <w:sz w:val="22"/>
          <w:szCs w:val="22"/>
          <w:lang w:val="en-US" w:eastAsia="zh-CN" w:bidi="hi-IN"/>
        </w:rPr>
        <w:br/>
        <w:br/>
      </w:r>
    </w:p>
    <w:sectPr>
      <w:type w:val="nextPage"/>
      <w:pgSz w:w="12240" w:h="15840"/>
      <w:pgMar w:left="900" w:right="72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w:charset w:val="01"/>
    <w:family w:val="roman"/>
    <w:pitch w:val="variable"/>
  </w:font>
  <w:font w:name="Wingdings">
    <w:charset w:val="02"/>
    <w:family w:val="auto"/>
    <w:pitch w:val="variable"/>
  </w:font>
  <w:font w:name="Wingdings 2">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5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bgbicwt19h.execute-api.us-east-1.amazonaws.com/default/status?listIds=16417,16421,1" TargetMode="External"/><Relationship Id="rId4" Type="http://schemas.openxmlformats.org/officeDocument/2006/relationships/hyperlink" Target="https://bgbicwt19h.execute-api.us-east-1.amazonaws.com/default/status?listIds=16417,16421,1" TargetMode="External"/><Relationship Id="rId5" Type="http://schemas.openxmlformats.org/officeDocument/2006/relationships/hyperlink" Target="https://bgbicwt19h.execute-api.us-east-1.amazonaws.com/default/status?listIds=16417,16421,1" TargetMode="External"/><Relationship Id="rId6" Type="http://schemas.openxmlformats.org/officeDocument/2006/relationships/hyperlink" Target="https://bgbicwt19h.execute-api.us-east-1.amazonaws.com/default/status?listIds=16417,16421,1" TargetMode="External"/><Relationship Id="rId7" Type="http://schemas.openxmlformats.org/officeDocument/2006/relationships/hyperlink" Target="https://bgbicwt19h.execute-api.us-east-1.amazonaws.com/default/status?listIds=16417,16421,1" TargetMode="External"/><Relationship Id="rId8" Type="http://schemas.openxmlformats.org/officeDocument/2006/relationships/hyperlink" Target="https://bgbicwt19h.execute-api.us-east-1.amazonaws.com/default/status?listIds=16417,16421,1" TargetMode="External"/><Relationship Id="rId9" Type="http://schemas.openxmlformats.org/officeDocument/2006/relationships/hyperlink" Target="https://tc5qrc9qx7.execute-api.eu-central-1.amazonaws.com/default/start" TargetMode="External"/><Relationship Id="rId10" Type="http://schemas.openxmlformats.org/officeDocument/2006/relationships/hyperlink" Target="https://bgbicwt19h.execute-api.us-east-1.amazonaws.com/default/start" TargetMode="External"/><Relationship Id="rId11" Type="http://schemas.openxmlformats.org/officeDocument/2006/relationships/hyperlink" Target="https://eu-central-1.console.aws.amazon.com/apigateway/main/api-detail?api=tc5qrc9qx7&amp;region=eu-central-1" TargetMode="External"/><Relationship Id="rId12" Type="http://schemas.openxmlformats.org/officeDocument/2006/relationships/hyperlink" Target="https://us-east-1.console.aws.amazon.com/apigateway/main/api-detail?api=bgbicwt19h&amp;region=us-east-1" TargetMode="External"/><Relationship Id="rId13" Type="http://schemas.openxmlformats.org/officeDocument/2006/relationships/hyperlink" Target="https://us-east-1.console.aws.amazon.com/apigateway/main/api-detail?api=yzq9s6wsrh&amp;region=us-east-1" TargetMode="External"/><Relationship Id="rId14" Type="http://schemas.openxmlformats.org/officeDocument/2006/relationships/hyperlink" Target="https://docs.aws.amazon.com/athena/latest/ug/connect-with-odbc-driver-and-documentation-download-links.html"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LibreOffice/7.3.1.3$MacOSX_AARCH64 LibreOffice_project/a69ca51ded25f3eefd52d7bf9a5fad8c90b87951</Application>
  <AppVersion>15.0000</AppVersion>
  <Pages>5</Pages>
  <Words>303</Words>
  <Characters>3247</Characters>
  <CharactersWithSpaces>3469</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2023-07-20T20:52:52Z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